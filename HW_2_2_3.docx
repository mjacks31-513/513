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16E61" w14:textId="77777777" w:rsidR="00D429BE" w:rsidRDefault="00E321A3">
      <w:r>
        <w:t>Matthew Jackson</w:t>
      </w:r>
    </w:p>
    <w:p w14:paraId="71E460B8" w14:textId="77777777" w:rsidR="00E321A3" w:rsidRDefault="00E321A3">
      <w:r>
        <w:t>PHYS 513</w:t>
      </w:r>
    </w:p>
    <w:p w14:paraId="615F58BF" w14:textId="77777777" w:rsidR="00E321A3" w:rsidRDefault="00E321A3">
      <w:r>
        <w:t>September 7, 2020</w:t>
      </w:r>
    </w:p>
    <w:p w14:paraId="21DC726D" w14:textId="77777777" w:rsidR="00E321A3" w:rsidRDefault="00E321A3">
      <w:r>
        <w:t>HW 2</w:t>
      </w:r>
    </w:p>
    <w:p w14:paraId="211E8DAD" w14:textId="77777777" w:rsidR="00E321A3" w:rsidRDefault="00E321A3"/>
    <w:p w14:paraId="2C2DE3AA" w14:textId="77777777" w:rsidR="00E321A3" w:rsidRDefault="00E321A3">
      <w:r>
        <w:t xml:space="preserve">2.3) The algorithm I would implement would use the fact that </w:t>
      </w:r>
    </w:p>
    <w:p w14:paraId="7783C4F9" w14:textId="77777777" w:rsidR="00E321A3" w:rsidRPr="00E321A3" w:rsidRDefault="00E321A3" w:rsidP="00E321A3">
      <w:pPr>
        <w:jc w:val="center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V</m:t>
          </m:r>
        </m:oMath>
      </m:oMathPara>
    </w:p>
    <w:p w14:paraId="15288AF5" w14:textId="77777777" w:rsidR="00E6264A" w:rsidRDefault="00E321A3" w:rsidP="00E321A3">
      <w:pPr>
        <w:rPr>
          <w:rFonts w:eastAsiaTheme="minorEastAsia"/>
        </w:rPr>
      </w:pPr>
      <w:r>
        <w:rPr>
          <w:rFonts w:eastAsiaTheme="minorEastAsia"/>
        </w:rPr>
        <w:t xml:space="preserve">to decompose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eastAsiaTheme="minorEastAsia"/>
        </w:rPr>
        <w:t xml:space="preserve"> in to two component parts,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E6264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E6264A">
        <w:rPr>
          <w:rFonts w:eastAsiaTheme="minorEastAsia"/>
        </w:rPr>
        <w:t xml:space="preserve">. With this, </w:t>
      </w:r>
    </w:p>
    <w:p w14:paraId="4F678E47" w14:textId="77777777" w:rsidR="00E6264A" w:rsidRPr="00E321A3" w:rsidRDefault="00E6264A" w:rsidP="00E6264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∂y</m:t>
            </m:r>
          </m:den>
        </m:f>
      </m:oMath>
    </w:p>
    <w:p w14:paraId="52CA1940" w14:textId="77777777" w:rsidR="00E6264A" w:rsidRDefault="00A267BC" w:rsidP="00E6264A">
      <w:pPr>
        <w:rPr>
          <w:rFonts w:eastAsiaTheme="minorEastAsia"/>
        </w:rPr>
      </w:pPr>
      <w:r>
        <w:rPr>
          <w:rFonts w:eastAsiaTheme="minorEastAsia"/>
        </w:rPr>
        <w:t>Through a Taylor expansion</w:t>
      </w:r>
      <w:r w:rsidR="00972D54">
        <w:rPr>
          <w:rFonts w:eastAsiaTheme="minorEastAsia"/>
        </w:rPr>
        <w:t>, one gets</w:t>
      </w:r>
      <w:r w:rsidR="00E6264A">
        <w:rPr>
          <w:rFonts w:eastAsiaTheme="minorEastAsia"/>
        </w:rPr>
        <w:t xml:space="preserve"> </w:t>
      </w:r>
    </w:p>
    <w:p w14:paraId="2E3795D3" w14:textId="77777777" w:rsidR="00E6264A" w:rsidRPr="00E42478" w:rsidRDefault="00E42478" w:rsidP="00E6264A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x+∆x, 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∆x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∆x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V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+…</m:t>
        </m:r>
      </m:oMath>
      <w:r>
        <w:rPr>
          <w:rFonts w:eastAsiaTheme="minorEastAsia"/>
        </w:rPr>
        <w:t xml:space="preserve"> </w:t>
      </w:r>
    </w:p>
    <w:p w14:paraId="257B96DF" w14:textId="77777777" w:rsidR="00E42478" w:rsidRPr="00E321A3" w:rsidRDefault="00E42478" w:rsidP="00E4247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∆x, y</m:t>
            </m:r>
          </m:e>
        </m:d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∆x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∆x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V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+…</m:t>
        </m:r>
      </m:oMath>
      <w:r>
        <w:rPr>
          <w:rFonts w:eastAsiaTheme="minorEastAsia"/>
        </w:rPr>
        <w:t xml:space="preserve"> </w:t>
      </w:r>
    </w:p>
    <w:p w14:paraId="1157ACFA" w14:textId="77777777" w:rsidR="00920E81" w:rsidRDefault="00920E81" w:rsidP="00E6264A">
      <w:pPr>
        <w:rPr>
          <w:rFonts w:eastAsiaTheme="minorEastAsia"/>
        </w:rPr>
      </w:pPr>
      <w:r>
        <w:rPr>
          <w:rFonts w:eastAsiaTheme="minorEastAsia"/>
        </w:rPr>
        <w:t xml:space="preserve">Subtracting these two equations from one another leads to </w:t>
      </w:r>
    </w:p>
    <w:p w14:paraId="6B939CA1" w14:textId="77777777" w:rsidR="00920E81" w:rsidRDefault="00920E81" w:rsidP="00920E81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x+∆x, y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x-∆x, 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∆x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</m:oMath>
      <w:r>
        <w:rPr>
          <w:rFonts w:eastAsiaTheme="minorEastAsia"/>
        </w:rPr>
        <w:t xml:space="preserve"> </w:t>
      </w:r>
    </w:p>
    <w:p w14:paraId="18ECB3F8" w14:textId="77777777" w:rsidR="00920E81" w:rsidRDefault="00920E81" w:rsidP="00920E81">
      <w:pPr>
        <w:rPr>
          <w:rFonts w:eastAsiaTheme="minorEastAsia"/>
        </w:rPr>
      </w:pPr>
      <w:r>
        <w:rPr>
          <w:rFonts w:eastAsiaTheme="minorEastAsia"/>
        </w:rPr>
        <w:t xml:space="preserve">Which can be rearranged to </w:t>
      </w:r>
    </w:p>
    <w:p w14:paraId="4BC0DEBA" w14:textId="77777777" w:rsidR="00726F1F" w:rsidRDefault="00726F1F" w:rsidP="00726F1F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x+∆x, y</m:t>
                  </m:r>
                </m:e>
              </m:d>
              <m:r>
                <w:rPr>
                  <w:rFonts w:ascii="Cambria Math" w:eastAsiaTheme="minorEastAsia" w:hAnsi="Cambria Math"/>
                </w:rPr>
                <m:t>-V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x-∆x, 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2∆x</m:t>
              </m:r>
            </m:den>
          </m:f>
        </m:oMath>
      </m:oMathPara>
    </w:p>
    <w:p w14:paraId="412D50CC" w14:textId="77777777" w:rsidR="00726F1F" w:rsidRDefault="00E6264A" w:rsidP="00E6264A">
      <w:pPr>
        <w:rPr>
          <w:rFonts w:eastAsiaTheme="minorEastAsia"/>
        </w:rPr>
      </w:pPr>
      <w:r>
        <w:rPr>
          <w:rFonts w:eastAsiaTheme="minorEastAsia"/>
        </w:rPr>
        <w:t>Which</w:t>
      </w:r>
      <w:r w:rsidR="00726F1F">
        <w:rPr>
          <w:rFonts w:eastAsiaTheme="minorEastAsia"/>
        </w:rPr>
        <w:t xml:space="preserve"> can be rewritten as</w:t>
      </w:r>
    </w:p>
    <w:p w14:paraId="02818A0A" w14:textId="77777777" w:rsidR="00726F1F" w:rsidRDefault="00726F1F" w:rsidP="00726F1F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i+1, 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1, 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2∆x</m:t>
              </m:r>
            </m:den>
          </m:f>
        </m:oMath>
      </m:oMathPara>
    </w:p>
    <w:p w14:paraId="3E9952A3" w14:textId="77777777" w:rsidR="00BD7012" w:rsidRDefault="00E6264A" w:rsidP="00BD7012">
      <w:pPr>
        <w:rPr>
          <w:rFonts w:eastAsiaTheme="minorEastAsia"/>
        </w:rPr>
      </w:pPr>
      <w:r>
        <w:rPr>
          <w:rFonts w:eastAsiaTheme="minorEastAsia"/>
        </w:rPr>
        <w:t xml:space="preserve"> allows me to use the potential values on an evenly spaced grid given by some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where </w:t>
      </w:r>
      <w:proofErr w:type="gramStart"/>
      <m:oMath>
        <m:r>
          <w:rPr>
            <w:rFonts w:ascii="Cambria Math" w:eastAsiaTheme="minorEastAsia" w:hAnsi="Cambria Math"/>
          </w:rPr>
          <m:t xml:space="preserve">i </m:t>
        </m:r>
      </m:oMath>
      <w:r>
        <w:rPr>
          <w:rFonts w:eastAsiaTheme="minorEastAsia"/>
        </w:rPr>
        <w:t xml:space="preserve"> and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are the number of </w:t>
      </w:r>
      <m:oMath>
        <m:r>
          <w:rPr>
            <w:rFonts w:ascii="Cambria Math" w:eastAsiaTheme="minorEastAsia" w:hAnsi="Cambria Math"/>
          </w:rPr>
          <m:t>∆x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y</m:t>
        </m:r>
      </m:oMath>
      <w:r w:rsidR="005005BB">
        <w:rPr>
          <w:rFonts w:eastAsiaTheme="minorEastAsia"/>
        </w:rPr>
        <w:t xml:space="preserve"> from a given</w:t>
      </w:r>
      <w:r>
        <w:rPr>
          <w:rFonts w:eastAsiaTheme="minorEastAsia"/>
        </w:rPr>
        <w:t xml:space="preserve"> boundary</w:t>
      </w:r>
      <w:r w:rsidR="005005BB">
        <w:rPr>
          <w:rFonts w:eastAsiaTheme="minorEastAsia"/>
        </w:rPr>
        <w:t xml:space="preserve">. Using this, I can write a nested for loop to go through </w:t>
      </w:r>
      <w:r w:rsidR="00C65DA2">
        <w:rPr>
          <w:rFonts w:eastAsiaTheme="minorEastAsia"/>
        </w:rPr>
        <w:t xml:space="preserve">the grid points and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C65DA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6B4F47">
        <w:rPr>
          <w:rFonts w:eastAsiaTheme="minorEastAsia"/>
        </w:rPr>
        <w:t>.</w:t>
      </w:r>
      <w:r w:rsidR="00BD7012">
        <w:rPr>
          <w:rFonts w:eastAsiaTheme="minorEastAsia"/>
        </w:rPr>
        <w:t xml:space="preserve"> Thus, for each grid point, </w:t>
      </w:r>
    </w:p>
    <w:p w14:paraId="1B04091E" w14:textId="77777777" w:rsidR="00BD7012" w:rsidRDefault="00BD7012" w:rsidP="00BD701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1, 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1, 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2∆x</m:t>
              </m:r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14:paraId="04DE7C79" w14:textId="77777777" w:rsidR="00BD7012" w:rsidRPr="00BD7012" w:rsidRDefault="00BD7012" w:rsidP="00BD701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, j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 j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2∆</m:t>
              </m:r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14:paraId="6659E6C0" w14:textId="77777777" w:rsidR="000A3DF1" w:rsidRDefault="00BD7012" w:rsidP="000A3DF1">
      <w:pPr>
        <w:rPr>
          <w:rFonts w:eastAsiaTheme="minorEastAsia"/>
        </w:rPr>
      </w:pPr>
      <w:r>
        <w:rPr>
          <w:rFonts w:eastAsiaTheme="minorEastAsia"/>
        </w:rPr>
        <w:t>Notice that the indices are flipped to i</w:t>
      </w:r>
      <w:r w:rsidR="000A3DF1">
        <w:rPr>
          <w:rFonts w:eastAsiaTheme="minorEastAsia"/>
        </w:rPr>
        <w:t>ncorporate the minus sign in</w:t>
      </w:r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</m:acc>
        <m:r>
          <w:rPr>
            <w:rFonts w:ascii="Cambria Math" w:hAnsi="Cambria Math"/>
          </w:rPr>
          <m:t>V</m:t>
        </m:r>
      </m:oMath>
    </w:p>
    <w:p w14:paraId="21F647D1" w14:textId="77777777" w:rsidR="000A3DF1" w:rsidRPr="00E321A3" w:rsidRDefault="000A3DF1" w:rsidP="000A3DF1">
      <w:pPr>
        <w:rPr>
          <w:rFonts w:eastAsiaTheme="minorEastAsia"/>
        </w:rPr>
      </w:pPr>
      <w:r>
        <w:rPr>
          <w:rFonts w:eastAsiaTheme="minorEastAsia"/>
        </w:rPr>
        <w:t>To calculate the electric field outside of the grid points, bilinear interpolation would be a sufficient strategy to estimate the electric field</w:t>
      </w:r>
      <w:bookmarkStart w:id="0" w:name="_GoBack"/>
      <w:bookmarkEnd w:id="0"/>
    </w:p>
    <w:p w14:paraId="002DDE44" w14:textId="77777777" w:rsidR="00A267BC" w:rsidRPr="00E6264A" w:rsidRDefault="00A267BC" w:rsidP="00BD7012">
      <w:pPr>
        <w:rPr>
          <w:rFonts w:eastAsiaTheme="minorEastAsia"/>
        </w:rPr>
      </w:pPr>
    </w:p>
    <w:sectPr w:rsidR="00A267BC" w:rsidRPr="00E6264A" w:rsidSect="0031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A3"/>
    <w:rsid w:val="000A3DF1"/>
    <w:rsid w:val="00187CD7"/>
    <w:rsid w:val="00313986"/>
    <w:rsid w:val="005005BB"/>
    <w:rsid w:val="006B4F47"/>
    <w:rsid w:val="00726F1F"/>
    <w:rsid w:val="0080063F"/>
    <w:rsid w:val="00920E81"/>
    <w:rsid w:val="00972D54"/>
    <w:rsid w:val="00A0598B"/>
    <w:rsid w:val="00A267BC"/>
    <w:rsid w:val="00AF3C50"/>
    <w:rsid w:val="00BD7012"/>
    <w:rsid w:val="00C65DA2"/>
    <w:rsid w:val="00E321A3"/>
    <w:rsid w:val="00E42478"/>
    <w:rsid w:val="00E6264A"/>
    <w:rsid w:val="00EC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086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21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191</Words>
  <Characters>1095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Jackson</dc:creator>
  <cp:keywords/>
  <dc:description/>
  <cp:lastModifiedBy>Matthew Jackson</cp:lastModifiedBy>
  <cp:revision>1</cp:revision>
  <dcterms:created xsi:type="dcterms:W3CDTF">2020-09-08T22:52:00Z</dcterms:created>
  <dcterms:modified xsi:type="dcterms:W3CDTF">2020-09-09T00:02:00Z</dcterms:modified>
</cp:coreProperties>
</file>